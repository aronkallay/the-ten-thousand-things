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F28732" w14:textId="77777777" w:rsidR="00675DAD" w:rsidRPr="00052CFD" w:rsidRDefault="00675DAD" w:rsidP="00675DAD">
      <w:pPr>
        <w:jc w:val="center"/>
        <w:rPr>
          <w:rFonts w:ascii="P22 Cage Text" w:hAnsi="P22 Cage Text"/>
          <w:sz w:val="44"/>
        </w:rPr>
      </w:pPr>
      <w:r w:rsidRPr="00052CFD">
        <w:rPr>
          <w:rFonts w:ascii="P22 Cage Text" w:hAnsi="P22 Cage Text"/>
          <w:b/>
          <w:sz w:val="44"/>
        </w:rPr>
        <w:t>The Ten Thousand Things</w:t>
      </w:r>
    </w:p>
    <w:p w14:paraId="4739688D" w14:textId="77777777" w:rsidR="00675DAD" w:rsidRDefault="00675DAD" w:rsidP="00675DAD">
      <w:pPr>
        <w:jc w:val="center"/>
      </w:pPr>
    </w:p>
    <w:p w14:paraId="006CB0EF" w14:textId="77777777" w:rsidR="00675DAD" w:rsidRPr="00F8416E" w:rsidRDefault="00675DAD" w:rsidP="00675DAD">
      <w:pPr>
        <w:spacing w:line="360" w:lineRule="auto"/>
        <w:rPr>
          <w:rFonts w:ascii="Didot" w:hAnsi="Didot"/>
        </w:rPr>
      </w:pPr>
      <w:r w:rsidRPr="00F8416E">
        <w:rPr>
          <w:rFonts w:ascii="Didot" w:hAnsi="Didot"/>
        </w:rPr>
        <w:t>Though Cage’s midcentury masterpiece was never published under the above title, it was the term that he used in his notes when referring to his grand project, an open-ensemble piece that was to be, “a large work which will always be in progress and will never be finished; at the same time any part of it will be able to be performed once I have begun. It will include tape and any other time actions, not excluding violins and whatever else I put my attention to…” [</w:t>
      </w:r>
      <w:proofErr w:type="gramStart"/>
      <w:r w:rsidRPr="00F8416E">
        <w:rPr>
          <w:rFonts w:ascii="Didot" w:hAnsi="Didot"/>
        </w:rPr>
        <w:t>letter</w:t>
      </w:r>
      <w:proofErr w:type="gramEnd"/>
      <w:r w:rsidRPr="00F8416E">
        <w:rPr>
          <w:rFonts w:ascii="Didot" w:hAnsi="Didot"/>
        </w:rPr>
        <w:t xml:space="preserve"> to Pierre Boulez, 1953].  Both the macro &amp; micro structure of the work was to be based on 13 parts with the proportions 3, 7, 2, 5, 11, 14, 7, 6, 1, 15, 11, 3, 15. As Cage reminds us in </w:t>
      </w:r>
      <w:r w:rsidRPr="00F8416E">
        <w:rPr>
          <w:rFonts w:ascii="Didot" w:hAnsi="Didot"/>
          <w:i/>
        </w:rPr>
        <w:t>45” for a Speaker</w:t>
      </w:r>
      <w:r w:rsidRPr="00F8416E">
        <w:rPr>
          <w:rFonts w:ascii="Didot" w:hAnsi="Didot"/>
        </w:rPr>
        <w:t xml:space="preserve">, </w:t>
      </w:r>
    </w:p>
    <w:p w14:paraId="64CC6DC7" w14:textId="77777777" w:rsidR="00675DAD" w:rsidRDefault="00675DAD" w:rsidP="00675DAD"/>
    <w:p w14:paraId="119C6AE6" w14:textId="77777777" w:rsidR="00675DAD" w:rsidRPr="00F8416E" w:rsidRDefault="00675DAD" w:rsidP="00675DAD">
      <w:pPr>
        <w:ind w:left="450" w:right="720"/>
        <w:rPr>
          <w:rFonts w:ascii="Didot" w:hAnsi="Didot"/>
          <w:i/>
          <w:sz w:val="22"/>
        </w:rPr>
      </w:pPr>
      <w:r w:rsidRPr="00F8416E">
        <w:rPr>
          <w:rFonts w:ascii="Didot" w:hAnsi="Didot"/>
          <w:i/>
          <w:sz w:val="22"/>
        </w:rPr>
        <w:t xml:space="preserve">It just happened that the series of </w:t>
      </w:r>
      <w:proofErr w:type="gramStart"/>
      <w:r w:rsidRPr="00F8416E">
        <w:rPr>
          <w:rFonts w:ascii="Didot" w:hAnsi="Didot"/>
          <w:i/>
          <w:sz w:val="22"/>
        </w:rPr>
        <w:t>numbers which are at the basis of this work</w:t>
      </w:r>
      <w:proofErr w:type="gramEnd"/>
      <w:r w:rsidRPr="00F8416E">
        <w:rPr>
          <w:rFonts w:ascii="Didot" w:hAnsi="Didot"/>
          <w:i/>
          <w:sz w:val="22"/>
        </w:rPr>
        <w:t xml:space="preserve"> add up to 100 x 100 which is 10,000. That is pleasing, momentarily: </w:t>
      </w:r>
    </w:p>
    <w:p w14:paraId="38BDC54F" w14:textId="77777777" w:rsidR="00675DAD" w:rsidRPr="00F8416E" w:rsidRDefault="00675DAD" w:rsidP="00675DAD">
      <w:pPr>
        <w:ind w:left="450" w:right="720"/>
        <w:rPr>
          <w:rFonts w:ascii="Didot" w:hAnsi="Didot"/>
          <w:i/>
          <w:sz w:val="22"/>
        </w:rPr>
      </w:pPr>
      <w:proofErr w:type="gramStart"/>
      <w:r w:rsidRPr="00F8416E">
        <w:rPr>
          <w:rFonts w:ascii="Didot" w:hAnsi="Didot"/>
          <w:i/>
          <w:sz w:val="22"/>
        </w:rPr>
        <w:t>The world, the 10,000 things.</w:t>
      </w:r>
      <w:proofErr w:type="gramEnd"/>
    </w:p>
    <w:p w14:paraId="634733AD" w14:textId="77777777" w:rsidR="00675DAD" w:rsidRPr="00F8416E" w:rsidRDefault="00675DAD" w:rsidP="00675DAD">
      <w:pPr>
        <w:rPr>
          <w:rFonts w:ascii="Didot" w:hAnsi="Didot"/>
        </w:rPr>
      </w:pPr>
    </w:p>
    <w:p w14:paraId="3D9654BB" w14:textId="77777777" w:rsidR="00675DAD" w:rsidRPr="00F8416E" w:rsidRDefault="00675DAD" w:rsidP="00675DAD">
      <w:pPr>
        <w:spacing w:line="360" w:lineRule="auto"/>
        <w:rPr>
          <w:rFonts w:ascii="Didot" w:hAnsi="Didot"/>
        </w:rPr>
      </w:pPr>
      <w:r w:rsidRPr="00F8416E">
        <w:rPr>
          <w:rFonts w:ascii="Didot" w:hAnsi="Didot"/>
        </w:rPr>
        <w:t xml:space="preserve">Pleasing indeed, as the number 10,000 is immediately recognizable to readers of both Taoist &amp; Buddhist literature as the poetic reference to the infinite – the magnificent, uncountable diversity of Heaven and Earth. This was deeply resonant for the composer, who was not only actively seeking new ways to create a multiplicity of materials, but had also famously opened the windows of the concert hall to welcome any and all sounds that the universe could provide in his “silent” composition </w:t>
      </w:r>
      <w:r w:rsidRPr="00F8416E">
        <w:rPr>
          <w:rFonts w:ascii="Didot" w:hAnsi="Didot"/>
          <w:i/>
        </w:rPr>
        <w:t>4’33”</w:t>
      </w:r>
      <w:r w:rsidRPr="00F8416E">
        <w:rPr>
          <w:rFonts w:ascii="Didot" w:hAnsi="Didot"/>
        </w:rPr>
        <w:t>.</w:t>
      </w:r>
    </w:p>
    <w:p w14:paraId="4B3D5E74" w14:textId="77777777" w:rsidR="00675DAD" w:rsidRPr="00E75811" w:rsidRDefault="00675DAD" w:rsidP="00675DAD">
      <w:pPr>
        <w:rPr>
          <w:rFonts w:ascii="Didot" w:hAnsi="Didot"/>
          <w:sz w:val="12"/>
        </w:rPr>
      </w:pPr>
    </w:p>
    <w:p w14:paraId="0C5D5DCA" w14:textId="77777777" w:rsidR="00675DAD" w:rsidRPr="00F8416E" w:rsidRDefault="00675DAD" w:rsidP="00675DAD">
      <w:pPr>
        <w:spacing w:line="360" w:lineRule="auto"/>
        <w:rPr>
          <w:rFonts w:ascii="Didot" w:hAnsi="Didot"/>
        </w:rPr>
      </w:pPr>
      <w:r w:rsidRPr="00F8416E">
        <w:rPr>
          <w:rFonts w:ascii="Didot" w:hAnsi="Didot"/>
        </w:rPr>
        <w:t xml:space="preserve">In </w:t>
      </w:r>
      <w:r w:rsidRPr="00F8416E">
        <w:rPr>
          <w:rFonts w:ascii="Didot" w:hAnsi="Didot"/>
          <w:i/>
        </w:rPr>
        <w:t>The Ten Thousand Things</w:t>
      </w:r>
      <w:r w:rsidRPr="00F8416E">
        <w:rPr>
          <w:rFonts w:ascii="Didot" w:hAnsi="Didot"/>
        </w:rPr>
        <w:t xml:space="preserve">, Cage succeeded in creating a work that met both of his proposed criteria. Sadly, his prediction was only too accurate </w:t>
      </w:r>
      <w:proofErr w:type="gramStart"/>
      <w:r w:rsidRPr="00F8416E">
        <w:rPr>
          <w:rFonts w:ascii="Didot" w:hAnsi="Didot"/>
        </w:rPr>
        <w:t>in one regard</w:t>
      </w:r>
      <w:proofErr w:type="gramEnd"/>
      <w:r w:rsidRPr="00F8416E">
        <w:rPr>
          <w:rFonts w:ascii="Didot" w:hAnsi="Didot"/>
        </w:rPr>
        <w:t xml:space="preserve"> </w:t>
      </w:r>
      <w:ins w:id="0" w:author="David Bernstein" w:date="2013-08-18T11:50:00Z">
        <w:r w:rsidR="009961B0">
          <w:rPr>
            <w:rFonts w:ascii="Didot" w:hAnsi="Didot"/>
          </w:rPr>
          <w:t>–</w:t>
        </w:r>
      </w:ins>
      <w:del w:id="1" w:author="David Bernstein" w:date="2013-08-18T11:50:00Z">
        <w:r w:rsidRPr="00F8416E" w:rsidDel="009961B0">
          <w:rPr>
            <w:rFonts w:ascii="Didot" w:hAnsi="Didot"/>
          </w:rPr>
          <w:delText>-</w:delText>
        </w:r>
      </w:del>
      <w:r w:rsidRPr="00F8416E">
        <w:rPr>
          <w:rFonts w:ascii="Didot" w:hAnsi="Didot"/>
        </w:rPr>
        <w:t xml:space="preserve"> it was literally never finished, as the work for tape and a fragment for voice were never completed.  But it has remained happily “always in progress,” producing many performances of the five completed works that have found their way onto recordings and concert stages worldwide. Perpetually in</w:t>
      </w:r>
      <w:r w:rsidRPr="00675DAD">
        <w:rPr>
          <w:rFonts w:ascii="Didot" w:hAnsi="Didot"/>
        </w:rPr>
        <w:t xml:space="preserve"> </w:t>
      </w:r>
      <w:r w:rsidRPr="00F8416E">
        <w:rPr>
          <w:rFonts w:ascii="Didot" w:hAnsi="Didot"/>
        </w:rPr>
        <w:t xml:space="preserve">progress, too, because any and every performance is, by design, determined by </w:t>
      </w:r>
      <w:r w:rsidRPr="00F8416E">
        <w:rPr>
          <w:rFonts w:ascii="Didot" w:hAnsi="Didot"/>
        </w:rPr>
        <w:lastRenderedPageBreak/>
        <w:t xml:space="preserve">unique choices – of pitch, volume, duration, </w:t>
      </w:r>
      <w:proofErr w:type="gramStart"/>
      <w:r w:rsidRPr="00F8416E">
        <w:rPr>
          <w:rFonts w:ascii="Didot" w:hAnsi="Didot"/>
        </w:rPr>
        <w:t>instruments</w:t>
      </w:r>
      <w:proofErr w:type="gramEnd"/>
      <w:r w:rsidRPr="00F8416E">
        <w:rPr>
          <w:rFonts w:ascii="Didot" w:hAnsi="Didot"/>
        </w:rPr>
        <w:t xml:space="preserve"> </w:t>
      </w:r>
      <w:ins w:id="2" w:author="David Bernstein" w:date="2013-08-18T11:50:00Z">
        <w:r w:rsidR="009961B0">
          <w:rPr>
            <w:rFonts w:ascii="Didot" w:hAnsi="Didot"/>
          </w:rPr>
          <w:t>–</w:t>
        </w:r>
      </w:ins>
      <w:del w:id="3" w:author="David Bernstein" w:date="2013-08-18T11:50:00Z">
        <w:r w:rsidRPr="00F8416E" w:rsidDel="009961B0">
          <w:rPr>
            <w:rFonts w:ascii="Didot" w:hAnsi="Didot"/>
          </w:rPr>
          <w:delText>-</w:delText>
        </w:r>
      </w:del>
      <w:r w:rsidRPr="00F8416E">
        <w:rPr>
          <w:rFonts w:ascii="Didot" w:hAnsi="Didot"/>
        </w:rPr>
        <w:t xml:space="preserve"> for which every moment will never be the same twice, just like life itself.</w:t>
      </w:r>
    </w:p>
    <w:p w14:paraId="74E3B318" w14:textId="77777777" w:rsidR="00675DAD" w:rsidRPr="00E75811" w:rsidRDefault="00675DAD" w:rsidP="00675DAD">
      <w:pPr>
        <w:rPr>
          <w:rFonts w:ascii="Didot" w:hAnsi="Didot"/>
          <w:sz w:val="12"/>
        </w:rPr>
      </w:pPr>
    </w:p>
    <w:p w14:paraId="5E5AA012" w14:textId="77777777" w:rsidR="00675DAD" w:rsidRPr="00F8416E" w:rsidRDefault="00675DAD" w:rsidP="00675DAD">
      <w:pPr>
        <w:spacing w:line="360" w:lineRule="auto"/>
        <w:rPr>
          <w:rFonts w:ascii="Didot" w:hAnsi="Didot"/>
        </w:rPr>
      </w:pPr>
      <w:r w:rsidRPr="00F8416E">
        <w:rPr>
          <w:rFonts w:ascii="Didot" w:hAnsi="Didot"/>
        </w:rPr>
        <w:t xml:space="preserve">What inspired this recording was the recent discovery of a long lost 1962 recording of the composer reading his </w:t>
      </w:r>
      <w:r w:rsidRPr="00F8416E">
        <w:rPr>
          <w:rFonts w:ascii="Didot" w:hAnsi="Didot"/>
          <w:i/>
        </w:rPr>
        <w:t>45’ for a Speaker</w:t>
      </w:r>
      <w:r w:rsidRPr="00F8416E">
        <w:rPr>
          <w:rFonts w:ascii="Didot" w:hAnsi="Didot"/>
        </w:rPr>
        <w:t xml:space="preserve">, and the recent technical ability to present these five compositions in every conceivable combination, resulting in an infinitude of </w:t>
      </w:r>
      <w:commentRangeStart w:id="4"/>
      <w:r w:rsidRPr="00F8416E">
        <w:rPr>
          <w:rFonts w:ascii="Didot" w:hAnsi="Didot"/>
        </w:rPr>
        <w:t>variation</w:t>
      </w:r>
      <w:commentRangeEnd w:id="4"/>
      <w:r w:rsidR="009961B0">
        <w:rPr>
          <w:rStyle w:val="CommentReference"/>
        </w:rPr>
        <w:commentReference w:id="4"/>
      </w:r>
      <w:r w:rsidRPr="00F8416E">
        <w:rPr>
          <w:rFonts w:ascii="Didot" w:hAnsi="Didot"/>
        </w:rPr>
        <w:t xml:space="preserve">, as per the composer’s wishes. </w:t>
      </w:r>
    </w:p>
    <w:p w14:paraId="55BBB239" w14:textId="77777777" w:rsidR="00675DAD" w:rsidRPr="00E75811" w:rsidRDefault="00675DAD" w:rsidP="00675DAD">
      <w:pPr>
        <w:rPr>
          <w:rFonts w:ascii="Didot" w:hAnsi="Didot"/>
          <w:sz w:val="12"/>
        </w:rPr>
      </w:pPr>
    </w:p>
    <w:p w14:paraId="1CB10CD3" w14:textId="77777777" w:rsidR="00675DAD" w:rsidRPr="00F8416E" w:rsidRDefault="00675DAD" w:rsidP="00675DAD">
      <w:pPr>
        <w:spacing w:line="360" w:lineRule="auto"/>
        <w:rPr>
          <w:rFonts w:ascii="Didot" w:hAnsi="Didot"/>
        </w:rPr>
      </w:pPr>
      <w:r w:rsidRPr="00F8416E">
        <w:rPr>
          <w:rFonts w:ascii="Didot" w:hAnsi="Didot"/>
        </w:rPr>
        <w:t xml:space="preserve">While the CD presents just one of an infinite number of possible realizations, the special </w:t>
      </w:r>
      <w:r w:rsidRPr="00F8416E">
        <w:rPr>
          <w:rFonts w:ascii="Didot" w:hAnsi="Didot"/>
          <w:b/>
        </w:rPr>
        <w:t xml:space="preserve">I </w:t>
      </w:r>
      <w:proofErr w:type="spellStart"/>
      <w:r w:rsidRPr="00F8416E">
        <w:rPr>
          <w:rFonts w:ascii="Didot" w:hAnsi="Didot"/>
          <w:b/>
        </w:rPr>
        <w:t>Ching</w:t>
      </w:r>
      <w:proofErr w:type="spellEnd"/>
      <w:r w:rsidRPr="00F8416E">
        <w:rPr>
          <w:rFonts w:ascii="Didot" w:hAnsi="Didot"/>
          <w:b/>
        </w:rPr>
        <w:t xml:space="preserve"> Edition</w:t>
      </w:r>
      <w:r w:rsidRPr="00F8416E">
        <w:rPr>
          <w:rFonts w:ascii="Didot" w:hAnsi="Didot"/>
        </w:rPr>
        <w:t xml:space="preserve"> enables the performance of any one of the (5) solo works alone; or if one chooses, in </w:t>
      </w:r>
      <w:r w:rsidRPr="00F8416E">
        <w:rPr>
          <w:rFonts w:ascii="Didot" w:hAnsi="Didot"/>
          <w:u w:val="single"/>
        </w:rPr>
        <w:t>any</w:t>
      </w:r>
      <w:r w:rsidRPr="00F8416E">
        <w:rPr>
          <w:rFonts w:ascii="Didot" w:hAnsi="Didot"/>
        </w:rPr>
        <w:t xml:space="preserve"> combination, also making possible (10) duos, (10) trios, (5) quartets, and (1) quintet. And each performance itself is </w:t>
      </w:r>
      <w:r w:rsidRPr="00F8416E">
        <w:rPr>
          <w:rFonts w:ascii="Didot" w:hAnsi="Didot"/>
          <w:b/>
        </w:rPr>
        <w:t>recombinant</w:t>
      </w:r>
      <w:r w:rsidRPr="00F8416E">
        <w:rPr>
          <w:rFonts w:ascii="Didot" w:hAnsi="Didot"/>
        </w:rPr>
        <w:t xml:space="preserve">, that is, the 28 sections of each composition are rearranged such that they are played back in a different order, while the spaces between the sections </w:t>
      </w:r>
      <w:commentRangeStart w:id="5"/>
      <w:r w:rsidRPr="00F8416E">
        <w:rPr>
          <w:rFonts w:ascii="Didot" w:hAnsi="Didot"/>
        </w:rPr>
        <w:t>is</w:t>
      </w:r>
      <w:commentRangeEnd w:id="5"/>
      <w:r w:rsidR="009961B0">
        <w:rPr>
          <w:rStyle w:val="CommentReference"/>
        </w:rPr>
        <w:commentReference w:id="5"/>
      </w:r>
      <w:r w:rsidRPr="00F8416E">
        <w:rPr>
          <w:rFonts w:ascii="Didot" w:hAnsi="Didot"/>
        </w:rPr>
        <w:t xml:space="preserve"> also altered. That makes (31) completely different compositions: only the solo works retain their original form </w:t>
      </w:r>
      <w:ins w:id="6" w:author="David Bernstein" w:date="2013-08-18T11:54:00Z">
        <w:r w:rsidR="009961B0">
          <w:rPr>
            <w:rFonts w:ascii="Didot" w:hAnsi="Didot"/>
          </w:rPr>
          <w:t>–</w:t>
        </w:r>
      </w:ins>
      <w:del w:id="7" w:author="David Bernstein" w:date="2013-08-18T11:54:00Z">
        <w:r w:rsidRPr="00F8416E" w:rsidDel="009961B0">
          <w:rPr>
            <w:rFonts w:ascii="Didot" w:hAnsi="Didot"/>
          </w:rPr>
          <w:delText>-</w:delText>
        </w:r>
      </w:del>
      <w:r w:rsidRPr="00F8416E">
        <w:rPr>
          <w:rFonts w:ascii="Didot" w:hAnsi="Didot"/>
        </w:rPr>
        <w:t xml:space="preserve"> all else changes.</w:t>
      </w:r>
    </w:p>
    <w:p w14:paraId="4F45C581" w14:textId="77777777" w:rsidR="00675DAD" w:rsidRPr="00F8416E" w:rsidRDefault="00675DAD" w:rsidP="00675DAD">
      <w:pPr>
        <w:spacing w:line="360" w:lineRule="auto"/>
        <w:jc w:val="center"/>
        <w:rPr>
          <w:rFonts w:ascii="Didot" w:hAnsi="Didot"/>
        </w:rPr>
      </w:pPr>
      <w:r w:rsidRPr="00F8416E">
        <w:rPr>
          <w:rFonts w:ascii="Didot" w:hAnsi="Didot"/>
          <w:i/>
        </w:rPr>
        <w:t>Coins are then tossed. Form’s not the same twice.</w:t>
      </w:r>
    </w:p>
    <w:p w14:paraId="42B6D150" w14:textId="4EC893C4" w:rsidR="00675DAD" w:rsidRPr="00F8416E" w:rsidRDefault="00675DAD" w:rsidP="00675DAD">
      <w:pPr>
        <w:spacing w:line="360" w:lineRule="auto"/>
        <w:rPr>
          <w:rFonts w:ascii="Didot" w:hAnsi="Didot"/>
        </w:rPr>
      </w:pPr>
      <w:r w:rsidRPr="00F8416E">
        <w:rPr>
          <w:rFonts w:ascii="Didot" w:hAnsi="Didot"/>
        </w:rPr>
        <w:t xml:space="preserve">Remember those proportions? As these are </w:t>
      </w:r>
      <w:ins w:id="8" w:author="David Bernstein" w:date="2013-08-18T11:54:00Z">
        <w:r w:rsidR="00CE3919">
          <w:rPr>
            <w:rFonts w:ascii="Didot" w:hAnsi="Didot"/>
          </w:rPr>
          <w:t>“</w:t>
        </w:r>
      </w:ins>
      <w:del w:id="9" w:author="David Bernstein" w:date="2013-08-18T11:54:00Z">
        <w:r w:rsidRPr="00F8416E" w:rsidDel="00CE3919">
          <w:rPr>
            <w:rFonts w:ascii="Didot" w:hAnsi="Didot"/>
          </w:rPr>
          <w:delText>‘</w:delText>
        </w:r>
      </w:del>
      <w:r w:rsidRPr="00F8416E">
        <w:rPr>
          <w:rFonts w:ascii="Didot" w:hAnsi="Didot"/>
        </w:rPr>
        <w:t>duration pieces</w:t>
      </w:r>
      <w:ins w:id="10" w:author="David Bernstein" w:date="2013-08-18T11:54:00Z">
        <w:r w:rsidR="00CE3919">
          <w:rPr>
            <w:rFonts w:ascii="Didot" w:hAnsi="Didot"/>
          </w:rPr>
          <w:t>,”</w:t>
        </w:r>
      </w:ins>
      <w:del w:id="11" w:author="David Bernstein" w:date="2013-08-18T11:54:00Z">
        <w:r w:rsidRPr="00F8416E" w:rsidDel="00CE3919">
          <w:rPr>
            <w:rFonts w:ascii="Didot" w:hAnsi="Didot"/>
          </w:rPr>
          <w:delText>’,</w:delText>
        </w:r>
      </w:del>
      <w:r w:rsidRPr="00F8416E">
        <w:rPr>
          <w:rFonts w:ascii="Didot" w:hAnsi="Didot"/>
        </w:rPr>
        <w:t xml:space="preserve"> notated graphically with time measured in seconds, Cage indicated each of the requisite sections with vertical dotted lines, timed to an accuracy of one ten-thousandth of a second. For every new ensemble performance, the </w:t>
      </w:r>
      <w:r w:rsidRPr="00F8416E">
        <w:rPr>
          <w:rFonts w:ascii="Didot" w:hAnsi="Didot"/>
          <w:b/>
        </w:rPr>
        <w:t xml:space="preserve">I </w:t>
      </w:r>
      <w:proofErr w:type="spellStart"/>
      <w:r w:rsidRPr="00F8416E">
        <w:rPr>
          <w:rFonts w:ascii="Didot" w:hAnsi="Didot"/>
          <w:b/>
        </w:rPr>
        <w:t>Ching</w:t>
      </w:r>
      <w:proofErr w:type="spellEnd"/>
      <w:r w:rsidRPr="00F8416E">
        <w:rPr>
          <w:rFonts w:ascii="Didot" w:hAnsi="Didot"/>
          <w:b/>
        </w:rPr>
        <w:t xml:space="preserve"> Player </w:t>
      </w:r>
      <w:r w:rsidRPr="00F8416E">
        <w:rPr>
          <w:rFonts w:ascii="Didot" w:hAnsi="Didot"/>
        </w:rPr>
        <w:t xml:space="preserve">shuffles every section in each work [with the exception of </w:t>
      </w:r>
      <w:r w:rsidRPr="00F8416E">
        <w:rPr>
          <w:rFonts w:ascii="Didot" w:hAnsi="Didot"/>
          <w:i/>
        </w:rPr>
        <w:t>45’ for a speaker</w:t>
      </w:r>
      <w:r w:rsidRPr="00F8416E">
        <w:rPr>
          <w:rFonts w:ascii="Didot" w:hAnsi="Didot"/>
        </w:rPr>
        <w:t xml:space="preserve">, which was also written to a timeline, but without dotted lines]. Any particular performance can also be instantly reshuffled by double-clicking the </w:t>
      </w:r>
      <w:ins w:id="12" w:author="David Bernstein" w:date="2013-08-18T11:55:00Z">
        <w:r w:rsidR="00CE3919">
          <w:rPr>
            <w:rFonts w:ascii="Didot" w:hAnsi="Didot"/>
          </w:rPr>
          <w:t>“</w:t>
        </w:r>
      </w:ins>
      <w:del w:id="13" w:author="David Bernstein" w:date="2013-08-18T11:55:00Z">
        <w:r w:rsidRPr="00F8416E" w:rsidDel="00CE3919">
          <w:rPr>
            <w:rFonts w:ascii="Didot" w:hAnsi="Didot"/>
          </w:rPr>
          <w:delText>‘</w:delText>
        </w:r>
      </w:del>
      <w:r w:rsidRPr="00F8416E">
        <w:rPr>
          <w:rFonts w:ascii="Didot" w:hAnsi="Didot"/>
        </w:rPr>
        <w:t>play</w:t>
      </w:r>
      <w:ins w:id="14" w:author="David Bernstein" w:date="2013-08-18T11:55:00Z">
        <w:r w:rsidR="00CE3919">
          <w:rPr>
            <w:rFonts w:ascii="Didot" w:hAnsi="Didot"/>
          </w:rPr>
          <w:t>”</w:t>
        </w:r>
      </w:ins>
      <w:del w:id="15" w:author="David Bernstein" w:date="2013-08-18T11:55:00Z">
        <w:r w:rsidRPr="00F8416E" w:rsidDel="00CE3919">
          <w:rPr>
            <w:rFonts w:ascii="Didot" w:hAnsi="Didot"/>
          </w:rPr>
          <w:delText>’</w:delText>
        </w:r>
      </w:del>
      <w:r w:rsidRPr="00F8416E">
        <w:rPr>
          <w:rFonts w:ascii="Didot" w:hAnsi="Didot"/>
        </w:rPr>
        <w:t xml:space="preserve"> button:</w:t>
      </w:r>
    </w:p>
    <w:p w14:paraId="7A88AFAB" w14:textId="77777777" w:rsidR="00675DAD" w:rsidRPr="00F8416E" w:rsidRDefault="00675DAD" w:rsidP="00675DAD">
      <w:pPr>
        <w:ind w:left="450"/>
        <w:rPr>
          <w:rFonts w:ascii="Didot" w:hAnsi="Didot"/>
          <w:i/>
        </w:rPr>
      </w:pPr>
      <w:r w:rsidRPr="00F8416E">
        <w:rPr>
          <w:rFonts w:ascii="Didot" w:hAnsi="Didot"/>
          <w:i/>
        </w:rPr>
        <w:t xml:space="preserve">Any amount of this music may be played or not and in any combination (vertical or horizontal) with other parts written (for a pianist, for a string-player) or to be written. As a rule structural amounts (indicated by dotted vert. lines connecting the staves) will be performed alone or in such combinations. </w:t>
      </w:r>
    </w:p>
    <w:p w14:paraId="68C82981" w14:textId="77777777" w:rsidR="00675DAD" w:rsidRDefault="00675DAD" w:rsidP="00675DAD">
      <w:pPr>
        <w:spacing w:line="360" w:lineRule="auto"/>
        <w:rPr>
          <w:rFonts w:ascii="Didot" w:hAnsi="Didot"/>
        </w:rPr>
      </w:pPr>
    </w:p>
    <w:p w14:paraId="61ED39C4" w14:textId="77777777" w:rsidR="00675DAD" w:rsidRPr="00F8416E" w:rsidRDefault="00675DAD" w:rsidP="00675DAD">
      <w:pPr>
        <w:spacing w:line="360" w:lineRule="auto"/>
        <w:rPr>
          <w:rFonts w:ascii="Didot" w:hAnsi="Didot"/>
        </w:rPr>
      </w:pPr>
      <w:r w:rsidRPr="00F8416E">
        <w:rPr>
          <w:rFonts w:ascii="Didot" w:hAnsi="Didot"/>
        </w:rPr>
        <w:t xml:space="preserve">The title of each specific combination is the length of the longest composition, followed by a description of the performers. Cage gives one such possibility as </w:t>
      </w:r>
      <w:r w:rsidRPr="00F8416E">
        <w:rPr>
          <w:rFonts w:ascii="Didot" w:hAnsi="Didot"/>
          <w:i/>
        </w:rPr>
        <w:t>34’ 46.776” for 2 pianists, string-player, dancer and magnetic tape operator</w:t>
      </w:r>
      <w:r w:rsidRPr="00F8416E">
        <w:rPr>
          <w:rFonts w:ascii="Didot" w:hAnsi="Didot"/>
        </w:rPr>
        <w:t>, revealing the delicious possibility of these works being considered suitable for choreography.</w:t>
      </w:r>
    </w:p>
    <w:p w14:paraId="64CDF05D" w14:textId="77777777" w:rsidR="00675DAD" w:rsidRDefault="00675DAD" w:rsidP="00675DAD">
      <w:pPr>
        <w:spacing w:line="360" w:lineRule="auto"/>
      </w:pPr>
    </w:p>
    <w:p w14:paraId="4B8B09A9" w14:textId="77777777" w:rsidR="00675DAD" w:rsidRDefault="00675DAD" w:rsidP="00675DAD">
      <w:pPr>
        <w:spacing w:line="360" w:lineRule="auto"/>
      </w:pPr>
    </w:p>
    <w:p w14:paraId="2FFE651F" w14:textId="77777777" w:rsidR="00675DAD" w:rsidRPr="00B050E3" w:rsidRDefault="00675DAD" w:rsidP="00675DAD">
      <w:pPr>
        <w:spacing w:beforeLines="1" w:before="2" w:afterLines="1" w:after="2"/>
        <w:ind w:left="-720" w:right="-720"/>
        <w:jc w:val="center"/>
        <w:outlineLvl w:val="2"/>
        <w:rPr>
          <w:rFonts w:ascii="P22 Cage Text" w:eastAsiaTheme="minorEastAsia" w:hAnsi="P22 Cage Text"/>
          <w:b/>
          <w:lang w:eastAsia="ja-JP"/>
        </w:rPr>
      </w:pPr>
      <w:r w:rsidRPr="00B050E3">
        <w:rPr>
          <w:rFonts w:ascii="P22 Cage Text" w:hAnsi="P22 Cage Text"/>
          <w:b/>
          <w:sz w:val="28"/>
        </w:rPr>
        <w:t xml:space="preserve">34' 46.776'' for a pianist </w:t>
      </w:r>
      <w:r w:rsidRPr="00B050E3">
        <w:rPr>
          <w:rFonts w:ascii="P22 Cage Text" w:eastAsiaTheme="minorEastAsia" w:hAnsi="P22 Cage Text"/>
          <w:b/>
          <w:lang w:eastAsia="ja-JP"/>
        </w:rPr>
        <w:t>(1954</w:t>
      </w:r>
      <w:r>
        <w:rPr>
          <w:rFonts w:ascii="P22 Cage Text" w:eastAsiaTheme="minorEastAsia" w:hAnsi="P22 Cage Text"/>
          <w:b/>
          <w:lang w:eastAsia="ja-JP"/>
        </w:rPr>
        <w:t xml:space="preserve">) ~ </w:t>
      </w:r>
      <w:r w:rsidRPr="00B050E3">
        <w:rPr>
          <w:rFonts w:ascii="P22 Cage Text" w:hAnsi="P22 Cage Text"/>
          <w:b/>
          <w:sz w:val="28"/>
        </w:rPr>
        <w:t xml:space="preserve">31' 57.9864'' for a pianist </w:t>
      </w:r>
      <w:r w:rsidRPr="00B050E3">
        <w:rPr>
          <w:rFonts w:ascii="P22 Cage Text" w:eastAsiaTheme="minorEastAsia" w:hAnsi="P22 Cage Text"/>
          <w:b/>
          <w:lang w:eastAsia="ja-JP"/>
        </w:rPr>
        <w:t>(1954)</w:t>
      </w:r>
    </w:p>
    <w:p w14:paraId="4D7A301A" w14:textId="77777777" w:rsidR="00675DAD" w:rsidRDefault="00675DAD" w:rsidP="00675DAD">
      <w:pPr>
        <w:spacing w:beforeLines="1" w:before="2" w:afterLines="1" w:after="2" w:line="360" w:lineRule="auto"/>
        <w:ind w:firstLine="720"/>
        <w:outlineLvl w:val="2"/>
        <w:rPr>
          <w:rFonts w:ascii="Cambria" w:hAnsi="Cambria"/>
        </w:rPr>
      </w:pPr>
    </w:p>
    <w:p w14:paraId="6394271E" w14:textId="77777777" w:rsidR="00675DAD" w:rsidRPr="00F8416E" w:rsidRDefault="00675DAD" w:rsidP="00675DAD">
      <w:pPr>
        <w:spacing w:beforeLines="1" w:before="2" w:afterLines="1" w:after="2" w:line="360" w:lineRule="auto"/>
        <w:outlineLvl w:val="2"/>
        <w:rPr>
          <w:rFonts w:ascii="Didot" w:hAnsi="Didot"/>
        </w:rPr>
      </w:pPr>
      <w:r w:rsidRPr="00F8416E">
        <w:rPr>
          <w:rFonts w:ascii="Didot" w:hAnsi="Didot"/>
        </w:rPr>
        <w:t xml:space="preserve">Cage composed these two works for himself and David Tudor to play while on tour in Europe in 1954, the second being the more difficult of the two and written specifically for Tudor. Like all the works in </w:t>
      </w:r>
      <w:r w:rsidRPr="00F8416E">
        <w:rPr>
          <w:rFonts w:ascii="Didot" w:hAnsi="Didot"/>
          <w:i/>
        </w:rPr>
        <w:t>The Ten Thousand Things</w:t>
      </w:r>
      <w:r w:rsidRPr="00F8416E">
        <w:rPr>
          <w:rFonts w:ascii="Didot" w:hAnsi="Didot"/>
        </w:rPr>
        <w:t>, they share the structure of 28 units, each divided into 5 phrases, which are grouped in 5 sections with proportions [3, 7, 2, 5, 11]. These were his last works for prepared piano, but the first where both the preparations and their placement were left up to the discretion of the performer. Intriguingly, it was also the only time that he requested the performers to change preparations during a performance.  Notes could be played on the strings themselves with fingers, mallets, and other items, while other sounds included noises made on the interior and exterior of the instrument, as well as the use of accessories such as whistles, vocal noises, percussion instruments, etc.</w:t>
      </w:r>
    </w:p>
    <w:p w14:paraId="45AD834A" w14:textId="77777777" w:rsidR="00675DAD" w:rsidRDefault="00675DAD" w:rsidP="00675DAD">
      <w:pPr>
        <w:spacing w:beforeLines="1" w:before="2" w:afterLines="1" w:after="2" w:line="360" w:lineRule="auto"/>
        <w:outlineLvl w:val="2"/>
        <w:rPr>
          <w:rFonts w:ascii="Cambria" w:hAnsi="Cambria"/>
        </w:rPr>
      </w:pPr>
    </w:p>
    <w:p w14:paraId="2C927C1C" w14:textId="4C710947" w:rsidR="00675DAD" w:rsidRPr="00F8416E" w:rsidRDefault="00675DAD" w:rsidP="00675DAD">
      <w:pPr>
        <w:spacing w:beforeLines="1" w:before="2" w:afterLines="1" w:after="2" w:line="360" w:lineRule="auto"/>
        <w:outlineLvl w:val="2"/>
        <w:rPr>
          <w:rFonts w:ascii="Didot" w:hAnsi="Didot"/>
          <w:b/>
          <w:i/>
          <w:sz w:val="28"/>
        </w:rPr>
      </w:pPr>
      <w:r w:rsidRPr="00F8416E">
        <w:rPr>
          <w:rFonts w:ascii="Didot" w:hAnsi="Didot"/>
        </w:rPr>
        <w:t xml:space="preserve">While the pitches to be played on the keyboard are notated using the standard grand staff, their dynamics are described in excruciating detail by indicating the manner of playing the keys, rather than their resulting volume. Above the staff, the series of three bands which indicate </w:t>
      </w:r>
      <w:r w:rsidRPr="00F8416E">
        <w:rPr>
          <w:rFonts w:ascii="Didot" w:hAnsi="Didot"/>
          <w:smallCaps/>
        </w:rPr>
        <w:t>degree of force</w:t>
      </w:r>
      <w:r w:rsidRPr="00F8416E">
        <w:rPr>
          <w:rFonts w:ascii="Didot" w:hAnsi="Didot"/>
        </w:rPr>
        <w:t xml:space="preserve"> (most to least), </w:t>
      </w:r>
      <w:r w:rsidRPr="00F8416E">
        <w:rPr>
          <w:rFonts w:ascii="Didot" w:hAnsi="Didot"/>
          <w:smallCaps/>
        </w:rPr>
        <w:t>vertical distance</w:t>
      </w:r>
      <w:r w:rsidRPr="00F8416E">
        <w:rPr>
          <w:rFonts w:ascii="Didot" w:hAnsi="Didot"/>
        </w:rPr>
        <w:t xml:space="preserve"> (far to close)</w:t>
      </w:r>
      <w:ins w:id="16" w:author="David Bernstein" w:date="2013-08-18T11:57:00Z">
        <w:r w:rsidR="00CE3919">
          <w:rPr>
            <w:rFonts w:ascii="Didot" w:hAnsi="Didot"/>
          </w:rPr>
          <w:t>,</w:t>
        </w:r>
      </w:ins>
      <w:r w:rsidRPr="00F8416E">
        <w:rPr>
          <w:rFonts w:ascii="Didot" w:hAnsi="Didot"/>
        </w:rPr>
        <w:t xml:space="preserve"> and </w:t>
      </w:r>
      <w:r w:rsidRPr="00F8416E">
        <w:rPr>
          <w:rFonts w:ascii="Didot" w:hAnsi="Didot"/>
          <w:smallCaps/>
        </w:rPr>
        <w:t>speed of attack</w:t>
      </w:r>
      <w:r w:rsidRPr="00F8416E">
        <w:rPr>
          <w:rFonts w:ascii="Didot" w:hAnsi="Didot"/>
        </w:rPr>
        <w:t xml:space="preserve"> (slow to fast) are peppered with tiny dots showing exactly how each note should be accomplished, with the added proviso, “Where impossibilities are notated (of any kind), the pianist is free to use his own discretion</w:t>
      </w:r>
      <w:ins w:id="17" w:author="David Bernstein" w:date="2013-08-18T11:58:00Z">
        <w:r w:rsidR="00CE3919">
          <w:rPr>
            <w:rFonts w:ascii="Didot" w:hAnsi="Didot"/>
          </w:rPr>
          <w:t>.</w:t>
        </w:r>
      </w:ins>
      <w:r w:rsidRPr="00F8416E">
        <w:rPr>
          <w:rFonts w:ascii="Didot" w:hAnsi="Didot"/>
        </w:rPr>
        <w:t>”</w:t>
      </w:r>
      <w:del w:id="18" w:author="David Bernstein" w:date="2013-08-18T11:58:00Z">
        <w:r w:rsidRPr="00F8416E" w:rsidDel="00CE3919">
          <w:rPr>
            <w:rFonts w:ascii="Didot" w:hAnsi="Didot"/>
          </w:rPr>
          <w:delText>.</w:delText>
        </w:r>
      </w:del>
    </w:p>
    <w:p w14:paraId="0AB009EE" w14:textId="77777777" w:rsidR="00675DAD" w:rsidRDefault="00675DAD" w:rsidP="00675DAD">
      <w:pPr>
        <w:spacing w:line="360" w:lineRule="auto"/>
        <w:ind w:firstLine="720"/>
        <w:rPr>
          <w:rFonts w:ascii="Papyrus" w:hAnsi="Papyrus"/>
          <w:b/>
          <w:i/>
          <w:sz w:val="28"/>
        </w:rPr>
      </w:pPr>
    </w:p>
    <w:p w14:paraId="1E799514" w14:textId="77777777" w:rsidR="00675DAD" w:rsidRPr="00B050E3" w:rsidRDefault="00675DAD" w:rsidP="00675DAD">
      <w:pPr>
        <w:spacing w:line="360" w:lineRule="auto"/>
        <w:jc w:val="center"/>
        <w:rPr>
          <w:rFonts w:ascii="P22 Cage Text" w:hAnsi="P22 Cage Text"/>
          <w:b/>
        </w:rPr>
      </w:pPr>
      <w:r w:rsidRPr="00B050E3">
        <w:rPr>
          <w:rFonts w:ascii="P22 Cage Text" w:hAnsi="P22 Cage Text"/>
          <w:b/>
          <w:sz w:val="28"/>
        </w:rPr>
        <w:t xml:space="preserve">45’ for a Speaker </w:t>
      </w:r>
      <w:r w:rsidRPr="00B050E3">
        <w:rPr>
          <w:rFonts w:ascii="P22 Cage Text" w:eastAsiaTheme="minorEastAsia" w:hAnsi="P22 Cage Text"/>
          <w:b/>
          <w:lang w:eastAsia="ja-JP"/>
        </w:rPr>
        <w:t>(1954)</w:t>
      </w:r>
    </w:p>
    <w:p w14:paraId="3958DAC9" w14:textId="77777777" w:rsidR="00675DAD" w:rsidRPr="00F8416E" w:rsidRDefault="00675DAD" w:rsidP="00675DAD">
      <w:pPr>
        <w:spacing w:line="360" w:lineRule="auto"/>
        <w:rPr>
          <w:rFonts w:ascii="Didot" w:hAnsi="Didot"/>
        </w:rPr>
      </w:pPr>
      <w:r w:rsidRPr="00F8416E">
        <w:rPr>
          <w:rFonts w:ascii="Didot" w:hAnsi="Didot"/>
        </w:rPr>
        <w:t xml:space="preserve">Cage’s marvelously entertaining aesthetic manifesto was written immediately after the two prepared piano pieces and uses their exact same structure. In his introduction, also recorded here for the first time, he describes the process of selecting sections of old lectures, writing new ones, and determining the order of their presentation by chance operations. </w:t>
      </w:r>
    </w:p>
    <w:p w14:paraId="20CE258A" w14:textId="77777777" w:rsidR="00675DAD" w:rsidRPr="00F8416E" w:rsidRDefault="00675DAD" w:rsidP="00675DAD">
      <w:pPr>
        <w:ind w:left="720"/>
        <w:rPr>
          <w:rFonts w:ascii="Didot" w:hAnsi="Didot"/>
          <w:i/>
        </w:rPr>
      </w:pPr>
      <w:r w:rsidRPr="00F8416E">
        <w:rPr>
          <w:rFonts w:ascii="Didot" w:hAnsi="Didot"/>
          <w:i/>
        </w:rPr>
        <w:t>The piano parts had included noises and whistles in addition to piano and prepared piano tones. For the speaker, I made a list of noises and gestures. By means of chance operations, determining which noise or gesture and when it was to be made, I added these to the text.</w:t>
      </w:r>
    </w:p>
    <w:p w14:paraId="1F82F4C7" w14:textId="77777777" w:rsidR="00675DAD" w:rsidRPr="00F8416E" w:rsidRDefault="00675DAD" w:rsidP="00675DAD">
      <w:pPr>
        <w:spacing w:line="360" w:lineRule="auto"/>
        <w:ind w:left="720" w:firstLine="720"/>
        <w:rPr>
          <w:rFonts w:ascii="Didot" w:hAnsi="Didot"/>
          <w:sz w:val="12"/>
        </w:rPr>
      </w:pPr>
    </w:p>
    <w:p w14:paraId="7DF5415E" w14:textId="77777777" w:rsidR="00675DAD" w:rsidRPr="00F8416E" w:rsidRDefault="00675DAD" w:rsidP="00675DAD">
      <w:pPr>
        <w:spacing w:line="360" w:lineRule="auto"/>
        <w:rPr>
          <w:rFonts w:ascii="Didot" w:hAnsi="Didot"/>
        </w:rPr>
      </w:pPr>
      <w:r w:rsidRPr="00F8416E">
        <w:rPr>
          <w:rFonts w:ascii="Didot" w:hAnsi="Didot"/>
        </w:rPr>
        <w:t xml:space="preserve">The speaker lights a match, combs his hair, slaps the table, leans his elbow on the table, etc., while the relative loudness the text is varied between soft, normal and loud, also </w:t>
      </w:r>
      <w:r w:rsidRPr="00F8416E">
        <w:rPr>
          <w:rFonts w:ascii="Didot" w:hAnsi="Didot"/>
          <w:i/>
        </w:rPr>
        <w:t xml:space="preserve">I </w:t>
      </w:r>
      <w:proofErr w:type="spellStart"/>
      <w:r w:rsidRPr="00F8416E">
        <w:rPr>
          <w:rFonts w:ascii="Didot" w:hAnsi="Didot"/>
          <w:i/>
        </w:rPr>
        <w:t>Ching</w:t>
      </w:r>
      <w:proofErr w:type="spellEnd"/>
      <w:r w:rsidRPr="00F8416E">
        <w:rPr>
          <w:rFonts w:ascii="Didot" w:hAnsi="Didot"/>
        </w:rPr>
        <w:t xml:space="preserve"> determined. Some sections are read very quickly, some very slowly (with the narrative often jerking from one subject to another within a single sentence), instantly revealing the splicing technique used in all of the works, but made all the more obvious when applied to text.</w:t>
      </w:r>
    </w:p>
    <w:p w14:paraId="44D9B380" w14:textId="77777777" w:rsidR="00675DAD" w:rsidRPr="00F8416E" w:rsidRDefault="00675DAD" w:rsidP="00675DAD">
      <w:pPr>
        <w:spacing w:line="360" w:lineRule="auto"/>
        <w:rPr>
          <w:rFonts w:ascii="Didot" w:hAnsi="Didot"/>
        </w:rPr>
      </w:pPr>
    </w:p>
    <w:p w14:paraId="6EC8152E" w14:textId="77777777" w:rsidR="00675DAD" w:rsidRDefault="00675DAD" w:rsidP="00675DAD">
      <w:pPr>
        <w:spacing w:line="360" w:lineRule="auto"/>
      </w:pPr>
    </w:p>
    <w:p w14:paraId="0CE18431" w14:textId="77777777" w:rsidR="00675DAD" w:rsidRPr="00F8416E" w:rsidRDefault="00675DAD" w:rsidP="00675DAD">
      <w:pPr>
        <w:spacing w:line="360" w:lineRule="auto"/>
        <w:jc w:val="center"/>
        <w:rPr>
          <w:rFonts w:ascii="P22 Cage Text" w:hAnsi="P22 Cage Text"/>
        </w:rPr>
      </w:pPr>
      <w:r w:rsidRPr="00F8416E">
        <w:rPr>
          <w:rFonts w:ascii="P22 Cage Text" w:eastAsiaTheme="minorEastAsia" w:hAnsi="P22 Cage Text"/>
          <w:b/>
          <w:sz w:val="28"/>
          <w:lang w:eastAsia="ja-JP"/>
        </w:rPr>
        <w:t xml:space="preserve">26’ 1.1499” for a String Player </w:t>
      </w:r>
      <w:r w:rsidRPr="00F8416E">
        <w:rPr>
          <w:rFonts w:ascii="P22 Cage Text" w:eastAsiaTheme="minorEastAsia" w:hAnsi="P22 Cage Text"/>
          <w:lang w:eastAsia="ja-JP"/>
        </w:rPr>
        <w:t>(1955)</w:t>
      </w:r>
    </w:p>
    <w:p w14:paraId="429916A8" w14:textId="493EB647" w:rsidR="00675DAD" w:rsidRPr="00F8416E" w:rsidRDefault="00675DAD" w:rsidP="00675DAD">
      <w:pPr>
        <w:spacing w:line="360" w:lineRule="auto"/>
        <w:rPr>
          <w:rFonts w:ascii="Didot" w:hAnsi="Didot"/>
        </w:rPr>
      </w:pPr>
      <w:r w:rsidRPr="00F8416E">
        <w:rPr>
          <w:rFonts w:ascii="Didot" w:hAnsi="Didot"/>
        </w:rPr>
        <w:t xml:space="preserve">This work began as six short compositions (1953), none lasting much more than a minute, and specifically written for any bowed, four-stringed instrument. The notation is graphic, with four wide bands representing each string, and a completely separate band devoted to the activities of the bow. In more traditional music, the primary elements of melody and rhythm are typically determined by style or personal taste. Here, the individual parameters of each note </w:t>
      </w:r>
      <w:ins w:id="19" w:author="David Bernstein" w:date="2013-08-18T12:00:00Z">
        <w:r w:rsidR="00CE3919">
          <w:rPr>
            <w:rFonts w:ascii="Didot" w:hAnsi="Didot"/>
          </w:rPr>
          <w:t>“</w:t>
        </w:r>
      </w:ins>
      <w:del w:id="20" w:author="David Bernstein" w:date="2013-08-18T11:59:00Z">
        <w:r w:rsidRPr="00F8416E" w:rsidDel="00CE3919">
          <w:rPr>
            <w:rFonts w:ascii="Didot" w:hAnsi="Didot"/>
          </w:rPr>
          <w:delText>‘</w:delText>
        </w:r>
      </w:del>
      <w:r w:rsidRPr="00F8416E">
        <w:rPr>
          <w:rFonts w:ascii="Didot" w:hAnsi="Didot"/>
        </w:rPr>
        <w:t>event</w:t>
      </w:r>
      <w:ins w:id="21" w:author="David Bernstein" w:date="2013-08-18T11:59:00Z">
        <w:r w:rsidR="00CE3919">
          <w:rPr>
            <w:rFonts w:ascii="Didot" w:hAnsi="Didot"/>
          </w:rPr>
          <w:t>”</w:t>
        </w:r>
      </w:ins>
      <w:del w:id="22" w:author="David Bernstein" w:date="2013-08-18T11:59:00Z">
        <w:r w:rsidRPr="00F8416E" w:rsidDel="00CE3919">
          <w:rPr>
            <w:rFonts w:ascii="Didot" w:hAnsi="Didot"/>
          </w:rPr>
          <w:delText>’</w:delText>
        </w:r>
      </w:del>
      <w:r w:rsidRPr="00F8416E">
        <w:rPr>
          <w:rFonts w:ascii="Didot" w:hAnsi="Didot"/>
        </w:rPr>
        <w:t xml:space="preserve"> (pitch, vibrato, bow position, pressure </w:t>
      </w:r>
      <w:del w:id="23" w:author="David Bernstein" w:date="2013-08-18T12:01:00Z">
        <w:r w:rsidRPr="00F8416E" w:rsidDel="003B09AB">
          <w:rPr>
            <w:rFonts w:ascii="Didot" w:hAnsi="Didot"/>
          </w:rPr>
          <w:delText xml:space="preserve">&amp; </w:delText>
        </w:r>
      </w:del>
      <w:ins w:id="24" w:author="David Bernstein" w:date="2013-08-18T12:01:00Z">
        <w:r w:rsidR="003B09AB">
          <w:rPr>
            <w:rFonts w:ascii="Didot" w:hAnsi="Didot"/>
          </w:rPr>
          <w:t>and</w:t>
        </w:r>
        <w:r w:rsidR="003B09AB" w:rsidRPr="00F8416E">
          <w:rPr>
            <w:rFonts w:ascii="Didot" w:hAnsi="Didot"/>
          </w:rPr>
          <w:t xml:space="preserve"> </w:t>
        </w:r>
      </w:ins>
      <w:r w:rsidRPr="00F8416E">
        <w:rPr>
          <w:rFonts w:ascii="Didot" w:hAnsi="Didot"/>
        </w:rPr>
        <w:t xml:space="preserve">material, </w:t>
      </w:r>
      <w:r w:rsidRPr="00F8416E">
        <w:rPr>
          <w:rFonts w:ascii="Didot" w:hAnsi="Didot"/>
          <w:i/>
        </w:rPr>
        <w:t>glissandi</w:t>
      </w:r>
      <w:r w:rsidRPr="00F8416E">
        <w:rPr>
          <w:rFonts w:ascii="Didot" w:hAnsi="Didot"/>
        </w:rPr>
        <w:t xml:space="preserve">, etc.) was determined separately by throwing </w:t>
      </w:r>
      <w:r w:rsidRPr="00F8416E">
        <w:rPr>
          <w:rFonts w:ascii="Didot" w:hAnsi="Didot"/>
          <w:i/>
        </w:rPr>
        <w:t xml:space="preserve">I </w:t>
      </w:r>
      <w:proofErr w:type="spellStart"/>
      <w:r w:rsidRPr="00F8416E">
        <w:rPr>
          <w:rFonts w:ascii="Didot" w:hAnsi="Didot"/>
          <w:i/>
        </w:rPr>
        <w:t>Ching</w:t>
      </w:r>
      <w:proofErr w:type="spellEnd"/>
      <w:r w:rsidRPr="00F8416E">
        <w:rPr>
          <w:rFonts w:ascii="Didot" w:hAnsi="Didot"/>
        </w:rPr>
        <w:t xml:space="preserve"> coins, resulting in often wildly disparate actions happening in rapid succession, making the work literally impossible to perform as written. Cage surely realized this, since the directions also suggest that the part could be shared between two or more players, each responsible for a single string. Another band of notation is devoted to noises produced on the </w:t>
      </w:r>
      <w:proofErr w:type="spellStart"/>
      <w:r w:rsidRPr="00F8416E">
        <w:rPr>
          <w:rFonts w:ascii="Didot" w:hAnsi="Didot"/>
        </w:rPr>
        <w:t>soundbox</w:t>
      </w:r>
      <w:proofErr w:type="spellEnd"/>
      <w:r w:rsidRPr="00F8416E">
        <w:rPr>
          <w:rFonts w:ascii="Didot" w:hAnsi="Didot"/>
        </w:rPr>
        <w:t xml:space="preserve">, and sounds not produced on the strings, which may also come from other sources such as percussion instruments, radio, whistles, etc. </w:t>
      </w:r>
    </w:p>
    <w:p w14:paraId="0606F01E" w14:textId="77777777" w:rsidR="00675DAD" w:rsidRPr="00F8416E" w:rsidRDefault="00675DAD" w:rsidP="00675DAD">
      <w:pPr>
        <w:spacing w:line="360" w:lineRule="auto"/>
        <w:rPr>
          <w:rFonts w:ascii="Didot" w:hAnsi="Didot"/>
        </w:rPr>
      </w:pPr>
    </w:p>
    <w:p w14:paraId="53367482" w14:textId="1A5486A7" w:rsidR="00675DAD" w:rsidRPr="00F8416E" w:rsidRDefault="00675DAD" w:rsidP="00675DAD">
      <w:pPr>
        <w:spacing w:line="360" w:lineRule="auto"/>
        <w:rPr>
          <w:rFonts w:ascii="Didot" w:hAnsi="Didot"/>
        </w:rPr>
      </w:pPr>
      <w:r w:rsidRPr="00F8416E">
        <w:rPr>
          <w:rFonts w:ascii="Didot" w:hAnsi="Didot"/>
        </w:rPr>
        <w:t xml:space="preserve">In 1955, with the help of David Tudor, Cage added new sections to the original short string pieces, using the same structure as the two prepared piano pieces, bringing the final duration closer to its current value. While </w:t>
      </w:r>
      <w:r w:rsidRPr="00F8416E">
        <w:rPr>
          <w:rFonts w:ascii="Didot" w:hAnsi="Didot"/>
          <w:i/>
        </w:rPr>
        <w:t>59 ½</w:t>
      </w:r>
      <w:ins w:id="25" w:author="David Bernstein" w:date="2013-08-18T12:39:00Z">
        <w:r w:rsidR="006B2719">
          <w:rPr>
            <w:rFonts w:ascii="Didot" w:hAnsi="Didot"/>
            <w:i/>
          </w:rPr>
          <w:t>”</w:t>
        </w:r>
      </w:ins>
      <w:r w:rsidRPr="00F8416E">
        <w:rPr>
          <w:rFonts w:ascii="Didot" w:hAnsi="Didot"/>
          <w:i/>
        </w:rPr>
        <w:t xml:space="preserve"> </w:t>
      </w:r>
      <w:del w:id="26" w:author="David Bernstein" w:date="2013-08-18T12:39:00Z">
        <w:r w:rsidRPr="00F8416E" w:rsidDel="006B2719">
          <w:rPr>
            <w:rFonts w:ascii="Didot" w:hAnsi="Didot"/>
            <w:i/>
          </w:rPr>
          <w:delText>“</w:delText>
        </w:r>
      </w:del>
      <w:r w:rsidRPr="00F8416E">
        <w:rPr>
          <w:rFonts w:ascii="Didot" w:hAnsi="Didot"/>
          <w:i/>
        </w:rPr>
        <w:t xml:space="preserve"> for a string player</w:t>
      </w:r>
      <w:r w:rsidRPr="00F8416E">
        <w:rPr>
          <w:rFonts w:ascii="Didot" w:hAnsi="Didot"/>
        </w:rPr>
        <w:t xml:space="preserve"> was not included in the final published version of the work, it is incorporated in this recording.</w:t>
      </w:r>
    </w:p>
    <w:p w14:paraId="6B206F3F" w14:textId="77777777" w:rsidR="00675DAD" w:rsidRDefault="00675DAD" w:rsidP="00675DAD">
      <w:pPr>
        <w:spacing w:line="360" w:lineRule="auto"/>
      </w:pPr>
    </w:p>
    <w:p w14:paraId="5658C3CA" w14:textId="77777777" w:rsidR="00675DAD" w:rsidRPr="00F8416E" w:rsidRDefault="00675DAD" w:rsidP="00675DAD">
      <w:pPr>
        <w:spacing w:line="360" w:lineRule="auto"/>
        <w:jc w:val="center"/>
        <w:rPr>
          <w:rFonts w:ascii="P22 Cage Text" w:hAnsi="P22 Cage Text"/>
        </w:rPr>
      </w:pPr>
      <w:r w:rsidRPr="00F8416E">
        <w:rPr>
          <w:rFonts w:ascii="P22 Cage Text" w:hAnsi="P22 Cage Text"/>
          <w:b/>
          <w:sz w:val="28"/>
        </w:rPr>
        <w:t xml:space="preserve">27’ 10.554” for a percussionist </w:t>
      </w:r>
      <w:r w:rsidRPr="00F8416E">
        <w:rPr>
          <w:rFonts w:ascii="P22 Cage Text" w:eastAsiaTheme="minorEastAsia" w:hAnsi="P22 Cage Text"/>
          <w:lang w:eastAsia="ja-JP"/>
        </w:rPr>
        <w:t>(1956)</w:t>
      </w:r>
    </w:p>
    <w:p w14:paraId="265BF89F" w14:textId="30EDA333" w:rsidR="00675DAD" w:rsidRPr="00F8416E" w:rsidRDefault="00675DAD" w:rsidP="00675DAD">
      <w:pPr>
        <w:spacing w:line="360" w:lineRule="auto"/>
        <w:rPr>
          <w:rFonts w:ascii="Didot" w:hAnsi="Didot"/>
        </w:rPr>
      </w:pPr>
      <w:r w:rsidRPr="00F8416E">
        <w:rPr>
          <w:rFonts w:ascii="Didot" w:hAnsi="Didot"/>
        </w:rPr>
        <w:t xml:space="preserve">This last score of </w:t>
      </w:r>
      <w:r w:rsidRPr="00F8416E">
        <w:rPr>
          <w:rFonts w:ascii="Didot" w:hAnsi="Didot"/>
          <w:i/>
        </w:rPr>
        <w:t xml:space="preserve">The Ten Thousand Things </w:t>
      </w:r>
      <w:r w:rsidRPr="00F8416E">
        <w:rPr>
          <w:rFonts w:ascii="Didot" w:hAnsi="Didot"/>
        </w:rPr>
        <w:t xml:space="preserve">uses the same structure as the string and piano pieces (28 units in 5 sections), and bears the distinction of being the first solo percussion work of the century. It is completely graphic in notation, with four lines, each devoted to </w:t>
      </w:r>
      <w:r w:rsidRPr="00F8416E">
        <w:rPr>
          <w:rFonts w:ascii="Didot" w:hAnsi="Didot"/>
          <w:b/>
        </w:rPr>
        <w:t>M</w:t>
      </w:r>
      <w:r w:rsidRPr="00F8416E">
        <w:rPr>
          <w:rFonts w:ascii="Didot" w:hAnsi="Didot"/>
        </w:rPr>
        <w:t xml:space="preserve"> (metal), </w:t>
      </w:r>
      <w:r w:rsidRPr="00F8416E">
        <w:rPr>
          <w:rFonts w:ascii="Didot" w:hAnsi="Didot"/>
          <w:b/>
        </w:rPr>
        <w:t>W</w:t>
      </w:r>
      <w:r w:rsidRPr="00F8416E">
        <w:rPr>
          <w:rFonts w:ascii="Didot" w:hAnsi="Didot"/>
        </w:rPr>
        <w:t xml:space="preserve"> (wood), </w:t>
      </w:r>
      <w:r w:rsidRPr="00F8416E">
        <w:rPr>
          <w:rFonts w:ascii="Didot" w:hAnsi="Didot"/>
          <w:b/>
        </w:rPr>
        <w:t>S</w:t>
      </w:r>
      <w:r w:rsidRPr="00F8416E">
        <w:rPr>
          <w:rFonts w:ascii="Didot" w:hAnsi="Didot"/>
        </w:rPr>
        <w:t xml:space="preserve"> (skin), or </w:t>
      </w:r>
      <w:r w:rsidRPr="00F8416E">
        <w:rPr>
          <w:rFonts w:ascii="Didot" w:hAnsi="Didot"/>
          <w:b/>
        </w:rPr>
        <w:t>A</w:t>
      </w:r>
      <w:r w:rsidRPr="00F8416E">
        <w:rPr>
          <w:rFonts w:ascii="Didot" w:hAnsi="Didot"/>
        </w:rPr>
        <w:t xml:space="preserve"> (all others, e</w:t>
      </w:r>
      <w:ins w:id="27" w:author="David Bernstein" w:date="2013-08-18T12:03:00Z">
        <w:r w:rsidR="003B09AB">
          <w:rPr>
            <w:rFonts w:ascii="Didot" w:hAnsi="Didot"/>
          </w:rPr>
          <w:t>.</w:t>
        </w:r>
      </w:ins>
      <w:r w:rsidRPr="00F8416E">
        <w:rPr>
          <w:rFonts w:ascii="Didot" w:hAnsi="Didot"/>
        </w:rPr>
        <w:t>g.</w:t>
      </w:r>
      <w:ins w:id="28" w:author="David Bernstein" w:date="2013-08-18T12:03:00Z">
        <w:r w:rsidR="003B09AB">
          <w:rPr>
            <w:rFonts w:ascii="Didot" w:hAnsi="Didot"/>
          </w:rPr>
          <w:t>,</w:t>
        </w:r>
      </w:ins>
      <w:r w:rsidRPr="00F8416E">
        <w:rPr>
          <w:rFonts w:ascii="Didot" w:hAnsi="Didot"/>
        </w:rPr>
        <w:t xml:space="preserve"> electronic devices, mechanical devices, radios, whistles, etc.). Choice of instruments from each of these four categories is completely up to the performer, though Cage encourages a </w:t>
      </w:r>
      <w:ins w:id="29" w:author="David Bernstein" w:date="2013-08-18T12:03:00Z">
        <w:r w:rsidR="003B09AB">
          <w:rPr>
            <w:rFonts w:ascii="Didot" w:hAnsi="Didot"/>
          </w:rPr>
          <w:t>“</w:t>
        </w:r>
      </w:ins>
      <w:del w:id="30" w:author="David Bernstein" w:date="2013-08-18T12:03:00Z">
        <w:r w:rsidRPr="00F8416E" w:rsidDel="003B09AB">
          <w:rPr>
            <w:rFonts w:ascii="Didot" w:hAnsi="Didot"/>
          </w:rPr>
          <w:delText>‘</w:delText>
        </w:r>
      </w:del>
      <w:r w:rsidRPr="00F8416E">
        <w:rPr>
          <w:rFonts w:ascii="Didot" w:hAnsi="Didot"/>
        </w:rPr>
        <w:t>virtuoso performance</w:t>
      </w:r>
      <w:ins w:id="31" w:author="David Bernstein" w:date="2013-08-18T12:03:00Z">
        <w:r w:rsidR="003B09AB">
          <w:rPr>
            <w:rFonts w:ascii="Didot" w:hAnsi="Didot"/>
          </w:rPr>
          <w:t>”</w:t>
        </w:r>
      </w:ins>
      <w:del w:id="32" w:author="David Bernstein" w:date="2013-08-18T12:03:00Z">
        <w:r w:rsidRPr="00F8416E" w:rsidDel="003B09AB">
          <w:rPr>
            <w:rFonts w:ascii="Didot" w:hAnsi="Didot"/>
          </w:rPr>
          <w:delText>’</w:delText>
        </w:r>
      </w:del>
      <w:r w:rsidRPr="00F8416E">
        <w:rPr>
          <w:rFonts w:ascii="Didot" w:hAnsi="Didot"/>
        </w:rPr>
        <w:t xml:space="preserve"> to include </w:t>
      </w:r>
      <w:ins w:id="33" w:author="David Bernstein" w:date="2013-08-18T12:03:00Z">
        <w:r w:rsidR="003B09AB">
          <w:rPr>
            <w:rFonts w:ascii="Didot" w:hAnsi="Didot"/>
          </w:rPr>
          <w:t>“</w:t>
        </w:r>
      </w:ins>
      <w:del w:id="34" w:author="David Bernstein" w:date="2013-08-18T12:03:00Z">
        <w:r w:rsidRPr="00F8416E" w:rsidDel="003B09AB">
          <w:rPr>
            <w:rFonts w:ascii="Didot" w:hAnsi="Didot"/>
          </w:rPr>
          <w:delText>‘</w:delText>
        </w:r>
      </w:del>
      <w:r w:rsidRPr="00F8416E">
        <w:rPr>
          <w:rFonts w:ascii="Didot" w:hAnsi="Didot"/>
        </w:rPr>
        <w:t>an exhaustive rather than conventional use of the instruments employed,</w:t>
      </w:r>
      <w:ins w:id="35" w:author="David Bernstein" w:date="2013-08-18T12:04:00Z">
        <w:r w:rsidR="003B09AB">
          <w:rPr>
            <w:rFonts w:ascii="Didot" w:hAnsi="Didot"/>
          </w:rPr>
          <w:t>”</w:t>
        </w:r>
      </w:ins>
      <w:del w:id="36" w:author="David Bernstein" w:date="2013-08-18T12:04:00Z">
        <w:r w:rsidRPr="00F8416E" w:rsidDel="003B09AB">
          <w:rPr>
            <w:rFonts w:ascii="Didot" w:hAnsi="Didot"/>
          </w:rPr>
          <w:delText>’</w:delText>
        </w:r>
      </w:del>
      <w:r w:rsidRPr="00F8416E">
        <w:rPr>
          <w:rFonts w:ascii="Didot" w:hAnsi="Didot"/>
        </w:rPr>
        <w:t xml:space="preserve"> suggesting at least twelve ways of using a gong. </w:t>
      </w:r>
    </w:p>
    <w:p w14:paraId="7BF617FC" w14:textId="77777777" w:rsidR="008F2CF9" w:rsidRDefault="008F2CF9" w:rsidP="00675DAD">
      <w:pPr>
        <w:spacing w:line="360" w:lineRule="auto"/>
        <w:rPr>
          <w:ins w:id="37" w:author="David Bernstein" w:date="2013-08-18T13:03:00Z"/>
          <w:rFonts w:ascii="Didot" w:hAnsi="Didot"/>
        </w:rPr>
      </w:pPr>
    </w:p>
    <w:p w14:paraId="315DB63E" w14:textId="77777777" w:rsidR="00675DAD" w:rsidRPr="00F8416E" w:rsidRDefault="00675DAD" w:rsidP="00675DAD">
      <w:pPr>
        <w:spacing w:line="360" w:lineRule="auto"/>
        <w:rPr>
          <w:rFonts w:ascii="Didot" w:hAnsi="Didot"/>
        </w:rPr>
      </w:pPr>
      <w:bookmarkStart w:id="38" w:name="_GoBack"/>
      <w:bookmarkEnd w:id="38"/>
      <w:r w:rsidRPr="00F8416E">
        <w:rPr>
          <w:rFonts w:ascii="Didot" w:hAnsi="Didot"/>
        </w:rPr>
        <w:t xml:space="preserve">Rather than pitch, each staff line represents the volume </w:t>
      </w:r>
      <w:r w:rsidRPr="00F8416E">
        <w:rPr>
          <w:rFonts w:ascii="Didot" w:hAnsi="Didot"/>
          <w:b/>
          <w:i/>
        </w:rPr>
        <w:t>mf</w:t>
      </w:r>
      <w:r w:rsidRPr="00F8416E">
        <w:rPr>
          <w:rFonts w:ascii="Didot" w:hAnsi="Didot"/>
        </w:rPr>
        <w:t xml:space="preserve">, with three kinds of sound events notated with a point, a line, or a combination of both. The </w:t>
      </w:r>
      <w:r w:rsidRPr="00F8416E">
        <w:rPr>
          <w:rFonts w:ascii="Didot" w:hAnsi="Didot"/>
          <w:b/>
        </w:rPr>
        <w:t>A</w:t>
      </w:r>
      <w:r w:rsidRPr="00F8416E">
        <w:rPr>
          <w:rFonts w:ascii="Didot" w:hAnsi="Didot"/>
        </w:rPr>
        <w:t xml:space="preserve"> line was realized with radio and electronic signals inspired by the composer’s earlier </w:t>
      </w:r>
      <w:r w:rsidRPr="00F8416E">
        <w:rPr>
          <w:rFonts w:ascii="Didot" w:hAnsi="Didot"/>
          <w:i/>
        </w:rPr>
        <w:t xml:space="preserve">Williams Mix </w:t>
      </w:r>
      <w:r w:rsidRPr="00F8416E">
        <w:rPr>
          <w:rFonts w:ascii="Didot" w:hAnsi="Didot"/>
        </w:rPr>
        <w:t>(1952).</w:t>
      </w:r>
    </w:p>
    <w:p w14:paraId="73253120" w14:textId="77777777" w:rsidR="00675DAD" w:rsidRDefault="00675DAD" w:rsidP="00675DAD">
      <w:pPr>
        <w:spacing w:line="360" w:lineRule="auto"/>
        <w:ind w:firstLine="720"/>
        <w:jc w:val="center"/>
        <w:rPr>
          <w:i/>
          <w:sz w:val="20"/>
        </w:rPr>
      </w:pPr>
    </w:p>
    <w:p w14:paraId="74DA9933" w14:textId="77777777" w:rsidR="00675DAD" w:rsidRDefault="00675DAD" w:rsidP="00675DAD">
      <w:pPr>
        <w:spacing w:line="360" w:lineRule="auto"/>
        <w:jc w:val="center"/>
      </w:pPr>
      <w:r>
        <w:rPr>
          <w:noProof/>
        </w:rPr>
        <w:drawing>
          <wp:inline distT="0" distB="0" distL="0" distR="0" wp14:anchorId="4E0E8DA1" wp14:editId="1F5C3D4C">
            <wp:extent cx="419100" cy="217941"/>
            <wp:effectExtent l="25400" t="0" r="0" b="0"/>
            <wp:docPr id="16" name="Picture 15" descr="I-Ch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hing.gif"/>
                    <pic:cNvPicPr/>
                  </pic:nvPicPr>
                  <pic:blipFill>
                    <a:blip r:embed="rId8"/>
                    <a:stretch>
                      <a:fillRect/>
                    </a:stretch>
                  </pic:blipFill>
                  <pic:spPr>
                    <a:xfrm>
                      <a:off x="0" y="0"/>
                      <a:ext cx="425530" cy="221285"/>
                    </a:xfrm>
                    <a:prstGeom prst="rect">
                      <a:avLst/>
                    </a:prstGeom>
                  </pic:spPr>
                </pic:pic>
              </a:graphicData>
            </a:graphic>
          </wp:inline>
        </w:drawing>
      </w:r>
    </w:p>
    <w:p w14:paraId="01342E0C" w14:textId="77777777" w:rsidR="00675DAD" w:rsidRDefault="00675DAD" w:rsidP="00675DAD">
      <w:pPr>
        <w:spacing w:line="360" w:lineRule="auto"/>
      </w:pPr>
    </w:p>
    <w:p w14:paraId="49D720DB" w14:textId="17B848FE" w:rsidR="00675DAD" w:rsidRPr="00F8416E" w:rsidRDefault="00675DAD" w:rsidP="00675DAD">
      <w:pPr>
        <w:spacing w:line="360" w:lineRule="auto"/>
        <w:rPr>
          <w:rFonts w:ascii="Didot" w:hAnsi="Didot"/>
        </w:rPr>
      </w:pPr>
      <w:r w:rsidRPr="00F8416E">
        <w:rPr>
          <w:rFonts w:ascii="Didot" w:hAnsi="Didot"/>
        </w:rPr>
        <w:t xml:space="preserve">How does the listener approach these works? Does the use of random choice render these sounds meaningless, as some cynics claim? Quite to the contrary – I would suggest that Cage’s erasure of the ego from the process of composition actually unleashes what he called the </w:t>
      </w:r>
      <w:ins w:id="39" w:author="David Bernstein" w:date="2013-08-18T12:04:00Z">
        <w:r w:rsidR="003B09AB">
          <w:rPr>
            <w:rFonts w:ascii="Didot" w:hAnsi="Didot"/>
          </w:rPr>
          <w:t>“</w:t>
        </w:r>
      </w:ins>
      <w:del w:id="40" w:author="David Bernstein" w:date="2013-08-18T12:04:00Z">
        <w:r w:rsidRPr="00F8416E" w:rsidDel="003B09AB">
          <w:rPr>
            <w:rFonts w:ascii="Didot" w:hAnsi="Didot"/>
          </w:rPr>
          <w:delText>‘</w:delText>
        </w:r>
      </w:del>
      <w:r w:rsidRPr="00F8416E">
        <w:rPr>
          <w:rFonts w:ascii="Didot" w:hAnsi="Didot"/>
        </w:rPr>
        <w:t>divine unconscious</w:t>
      </w:r>
      <w:ins w:id="41" w:author="David Bernstein" w:date="2013-08-18T12:04:00Z">
        <w:r w:rsidR="003B09AB">
          <w:rPr>
            <w:rFonts w:ascii="Didot" w:hAnsi="Didot"/>
          </w:rPr>
          <w:t>,”</w:t>
        </w:r>
      </w:ins>
      <w:del w:id="42" w:author="David Bernstein" w:date="2013-08-18T12:04:00Z">
        <w:r w:rsidRPr="00F8416E" w:rsidDel="003B09AB">
          <w:rPr>
            <w:rFonts w:ascii="Didot" w:hAnsi="Didot"/>
          </w:rPr>
          <w:delText>’,</w:delText>
        </w:r>
      </w:del>
      <w:r w:rsidRPr="00F8416E">
        <w:rPr>
          <w:rFonts w:ascii="Didot" w:hAnsi="Didot"/>
        </w:rPr>
        <w:t xml:space="preserve"> which informs every moment of this music. Poetry abounds – each new </w:t>
      </w:r>
      <w:r w:rsidRPr="00F8416E">
        <w:rPr>
          <w:rFonts w:ascii="Didot" w:hAnsi="Didot"/>
          <w:i/>
        </w:rPr>
        <w:t xml:space="preserve">pas de </w:t>
      </w:r>
      <w:proofErr w:type="spellStart"/>
      <w:r w:rsidRPr="00F8416E">
        <w:rPr>
          <w:rFonts w:ascii="Didot" w:hAnsi="Didot"/>
          <w:i/>
        </w:rPr>
        <w:t>deux</w:t>
      </w:r>
      <w:proofErr w:type="spellEnd"/>
      <w:r w:rsidRPr="00F8416E">
        <w:rPr>
          <w:rFonts w:ascii="Didot" w:hAnsi="Didot"/>
        </w:rPr>
        <w:t xml:space="preserve"> or </w:t>
      </w:r>
      <w:r w:rsidRPr="00F8416E">
        <w:rPr>
          <w:rFonts w:ascii="Didot" w:hAnsi="Didot"/>
          <w:i/>
        </w:rPr>
        <w:t xml:space="preserve">pas de </w:t>
      </w:r>
      <w:proofErr w:type="spellStart"/>
      <w:r w:rsidRPr="00F8416E">
        <w:rPr>
          <w:rFonts w:ascii="Didot" w:hAnsi="Didot"/>
          <w:i/>
        </w:rPr>
        <w:t>trois</w:t>
      </w:r>
      <w:proofErr w:type="spellEnd"/>
      <w:r w:rsidRPr="00F8416E">
        <w:rPr>
          <w:rFonts w:ascii="Didot" w:hAnsi="Didot"/>
        </w:rPr>
        <w:t xml:space="preserve"> (etc.) reveals a fresh phrase, gesture, or timbre, creating an endless kaleidoscope of </w:t>
      </w:r>
      <w:r>
        <w:rPr>
          <w:rFonts w:ascii="Didot" w:hAnsi="Didot"/>
        </w:rPr>
        <w:t>musical invention</w:t>
      </w:r>
      <w:r w:rsidRPr="00F8416E">
        <w:rPr>
          <w:rFonts w:ascii="Didot" w:hAnsi="Didot"/>
        </w:rPr>
        <w:t xml:space="preserve">. Perhaps the composer himself gives us the best advice in </w:t>
      </w:r>
      <w:r w:rsidRPr="00F8416E">
        <w:rPr>
          <w:rFonts w:ascii="Didot" w:hAnsi="Didot"/>
          <w:i/>
        </w:rPr>
        <w:t>45’ for a Speaker</w:t>
      </w:r>
      <w:r w:rsidRPr="00F8416E">
        <w:rPr>
          <w:rFonts w:ascii="Didot" w:hAnsi="Didot"/>
        </w:rPr>
        <w:t>:</w:t>
      </w:r>
    </w:p>
    <w:p w14:paraId="5D1448A0" w14:textId="77777777" w:rsidR="00675DAD" w:rsidRPr="00F8416E" w:rsidRDefault="00675DAD" w:rsidP="00675DAD">
      <w:pPr>
        <w:spacing w:line="360" w:lineRule="auto"/>
        <w:rPr>
          <w:rFonts w:ascii="Didot" w:hAnsi="Didot"/>
        </w:rPr>
      </w:pPr>
    </w:p>
    <w:p w14:paraId="6E3309F9" w14:textId="77777777" w:rsidR="00675DAD" w:rsidRPr="00F8416E" w:rsidRDefault="00675DAD" w:rsidP="00675DAD">
      <w:pPr>
        <w:ind w:left="450"/>
        <w:rPr>
          <w:rFonts w:ascii="Didot" w:hAnsi="Didot"/>
          <w:i/>
          <w:sz w:val="22"/>
        </w:rPr>
      </w:pPr>
      <w:r w:rsidRPr="00F8416E">
        <w:rPr>
          <w:rFonts w:ascii="Didot" w:hAnsi="Didot"/>
          <w:i/>
        </w:rPr>
        <w:t>So that listening one takes as a springboard the first sound that comes along; the first something springs us into nothing and out of that nothing arises the next something; etc. like an alternating current. Not one sound fears the silence that extinguishes it. But if you avoid it, that’s a pity, because it resembles life very closely &amp; life and it are essentially a cause for joy.</w:t>
      </w:r>
    </w:p>
    <w:p w14:paraId="37128C38" w14:textId="77777777" w:rsidR="00675DAD" w:rsidRPr="00F8416E" w:rsidRDefault="00675DAD" w:rsidP="00675DAD">
      <w:pPr>
        <w:spacing w:line="360" w:lineRule="auto"/>
        <w:jc w:val="right"/>
        <w:rPr>
          <w:rFonts w:ascii="Didot" w:hAnsi="Didot"/>
        </w:rPr>
      </w:pPr>
      <w:del w:id="43" w:author="David Bernstein" w:date="2013-08-18T12:42:00Z">
        <w:r w:rsidRPr="00F8416E" w:rsidDel="003B4F0C">
          <w:rPr>
            <w:rFonts w:ascii="Didot" w:hAnsi="Didot"/>
          </w:rPr>
          <w:delText>-</w:delText>
        </w:r>
      </w:del>
      <w:ins w:id="44" w:author="David Bernstein" w:date="2013-08-18T11:48:00Z">
        <w:r w:rsidR="009961B0">
          <w:rPr>
            <w:rFonts w:ascii="Didot" w:hAnsi="Didot"/>
          </w:rPr>
          <w:t>—</w:t>
        </w:r>
      </w:ins>
      <w:del w:id="45" w:author="David Bernstein" w:date="2013-08-18T11:48:00Z">
        <w:r w:rsidRPr="00F8416E" w:rsidDel="009961B0">
          <w:rPr>
            <w:rFonts w:ascii="Didot" w:hAnsi="Didot"/>
          </w:rPr>
          <w:delText xml:space="preserve"> </w:delText>
        </w:r>
      </w:del>
      <w:r w:rsidRPr="00F8416E">
        <w:rPr>
          <w:rFonts w:ascii="Didot" w:hAnsi="Didot"/>
        </w:rPr>
        <w:t>John Schneider</w:t>
      </w:r>
    </w:p>
    <w:p w14:paraId="5D9A166F" w14:textId="77777777" w:rsidR="00675DAD" w:rsidRDefault="00675DAD">
      <w:r>
        <w:br w:type="page"/>
      </w:r>
    </w:p>
    <w:p w14:paraId="0906343C" w14:textId="77777777" w:rsidR="00F7572E" w:rsidRDefault="00F7572E" w:rsidP="00675DAD"/>
    <w:sectPr w:rsidR="00F7572E" w:rsidSect="00FE3058">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David Bernstein" w:date="2013-08-18T11:52:00Z" w:initials="DB">
    <w:p w14:paraId="30A83DFD" w14:textId="77777777" w:rsidR="006B2719" w:rsidRDefault="006B2719">
      <w:pPr>
        <w:pStyle w:val="CommentText"/>
      </w:pPr>
      <w:r>
        <w:rPr>
          <w:rStyle w:val="CommentReference"/>
        </w:rPr>
        <w:annotationRef/>
      </w:r>
      <w:proofErr w:type="gramStart"/>
      <w:r>
        <w:t>variations</w:t>
      </w:r>
      <w:proofErr w:type="gramEnd"/>
      <w:r>
        <w:t>? Plural sounds better I think.</w:t>
      </w:r>
    </w:p>
  </w:comment>
  <w:comment w:id="5" w:author="David Bernstein" w:date="2013-08-18T11:53:00Z" w:initials="DB">
    <w:p w14:paraId="415EE149" w14:textId="77777777" w:rsidR="006B2719" w:rsidRPr="009961B0" w:rsidRDefault="006B2719">
      <w:pPr>
        <w:pStyle w:val="CommentText"/>
      </w:pPr>
      <w:r>
        <w:rPr>
          <w:rStyle w:val="CommentReference"/>
        </w:rPr>
        <w:annotationRef/>
      </w:r>
      <w:proofErr w:type="gramStart"/>
      <w:r>
        <w:t>spaces</w:t>
      </w:r>
      <w:proofErr w:type="gramEnd"/>
      <w:r>
        <w:rPr>
          <w:u w:val="single"/>
        </w:rPr>
        <w:t xml:space="preserve"> are </w:t>
      </w:r>
      <w:r w:rsidRPr="009961B0">
        <w:t>altered?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D30F1B" w14:textId="77777777" w:rsidR="006B2719" w:rsidRDefault="006B2719" w:rsidP="00675DAD">
      <w:r>
        <w:separator/>
      </w:r>
    </w:p>
  </w:endnote>
  <w:endnote w:type="continuationSeparator" w:id="0">
    <w:p w14:paraId="2858B241" w14:textId="77777777" w:rsidR="006B2719" w:rsidRDefault="006B2719" w:rsidP="00675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22 Cage Text">
    <w:altName w:val="Helvetica Neue Light"/>
    <w:charset w:val="00"/>
    <w:family w:val="auto"/>
    <w:pitch w:val="variable"/>
    <w:sig w:usb0="00000003" w:usb1="00000000" w:usb2="00000000" w:usb3="00000000" w:csb0="00000001" w:csb1="00000000"/>
  </w:font>
  <w:font w:name="Didot">
    <w:panose1 w:val="02000503000000020003"/>
    <w:charset w:val="00"/>
    <w:family w:val="auto"/>
    <w:pitch w:val="variable"/>
    <w:sig w:usb0="80000067" w:usb1="00000000" w:usb2="00000000" w:usb3="00000000" w:csb0="00030061" w:csb1="00000000"/>
  </w:font>
  <w:font w:name="Papyrus">
    <w:panose1 w:val="020B0602040200020303"/>
    <w:charset w:val="00"/>
    <w:family w:val="auto"/>
    <w:pitch w:val="variable"/>
    <w:sig w:usb0="80000063" w:usb1="00000040" w:usb2="00000000" w:usb3="00000000" w:csb0="0000006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0E65A" w14:textId="77777777" w:rsidR="006B2719" w:rsidRDefault="006B2719" w:rsidP="00675DAD">
      <w:r>
        <w:separator/>
      </w:r>
    </w:p>
  </w:footnote>
  <w:footnote w:type="continuationSeparator" w:id="0">
    <w:p w14:paraId="31F41FFE" w14:textId="77777777" w:rsidR="006B2719" w:rsidRDefault="006B2719" w:rsidP="00675D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DAD"/>
    <w:rsid w:val="00027675"/>
    <w:rsid w:val="00154639"/>
    <w:rsid w:val="003B09AB"/>
    <w:rsid w:val="003B4F0C"/>
    <w:rsid w:val="00675DAD"/>
    <w:rsid w:val="006B2719"/>
    <w:rsid w:val="008F2CF9"/>
    <w:rsid w:val="009961B0"/>
    <w:rsid w:val="009B3559"/>
    <w:rsid w:val="00CB2A5A"/>
    <w:rsid w:val="00CD72D4"/>
    <w:rsid w:val="00CD7E33"/>
    <w:rsid w:val="00CE3919"/>
    <w:rsid w:val="00F43D22"/>
    <w:rsid w:val="00F7572E"/>
    <w:rsid w:val="00FE305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A7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DAD"/>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5D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DAD"/>
    <w:rPr>
      <w:rFonts w:ascii="Lucida Grande" w:eastAsiaTheme="minorHAnsi" w:hAnsi="Lucida Grande" w:cs="Lucida Grande"/>
      <w:sz w:val="18"/>
      <w:szCs w:val="18"/>
      <w:lang w:eastAsia="en-US"/>
    </w:rPr>
  </w:style>
  <w:style w:type="paragraph" w:styleId="EndnoteText">
    <w:name w:val="endnote text"/>
    <w:basedOn w:val="Normal"/>
    <w:link w:val="EndnoteTextChar"/>
    <w:rsid w:val="00675DAD"/>
    <w:rPr>
      <w:rFonts w:ascii="Times" w:eastAsia="Times New Roman" w:hAnsi="Times"/>
      <w:sz w:val="20"/>
      <w:szCs w:val="20"/>
    </w:rPr>
  </w:style>
  <w:style w:type="character" w:customStyle="1" w:styleId="EndnoteTextChar">
    <w:name w:val="Endnote Text Char"/>
    <w:basedOn w:val="DefaultParagraphFont"/>
    <w:link w:val="EndnoteText"/>
    <w:rsid w:val="00675DAD"/>
    <w:rPr>
      <w:rFonts w:ascii="Times" w:eastAsia="Times New Roman" w:hAnsi="Times"/>
      <w:sz w:val="20"/>
      <w:szCs w:val="20"/>
      <w:lang w:eastAsia="en-US"/>
    </w:rPr>
  </w:style>
  <w:style w:type="character" w:styleId="EndnoteReference">
    <w:name w:val="endnote reference"/>
    <w:basedOn w:val="DefaultParagraphFont"/>
    <w:rsid w:val="00675DAD"/>
    <w:rPr>
      <w:vertAlign w:val="superscript"/>
    </w:rPr>
  </w:style>
  <w:style w:type="character" w:styleId="CommentReference">
    <w:name w:val="annotation reference"/>
    <w:basedOn w:val="DefaultParagraphFont"/>
    <w:uiPriority w:val="99"/>
    <w:semiHidden/>
    <w:unhideWhenUsed/>
    <w:rsid w:val="009961B0"/>
    <w:rPr>
      <w:sz w:val="18"/>
      <w:szCs w:val="18"/>
    </w:rPr>
  </w:style>
  <w:style w:type="paragraph" w:styleId="CommentText">
    <w:name w:val="annotation text"/>
    <w:basedOn w:val="Normal"/>
    <w:link w:val="CommentTextChar"/>
    <w:uiPriority w:val="99"/>
    <w:semiHidden/>
    <w:unhideWhenUsed/>
    <w:rsid w:val="009961B0"/>
  </w:style>
  <w:style w:type="character" w:customStyle="1" w:styleId="CommentTextChar">
    <w:name w:val="Comment Text Char"/>
    <w:basedOn w:val="DefaultParagraphFont"/>
    <w:link w:val="CommentText"/>
    <w:uiPriority w:val="99"/>
    <w:semiHidden/>
    <w:rsid w:val="009961B0"/>
    <w:rPr>
      <w:rFonts w:eastAsiaTheme="minorHAnsi"/>
      <w:lang w:eastAsia="en-US"/>
    </w:rPr>
  </w:style>
  <w:style w:type="paragraph" w:styleId="CommentSubject">
    <w:name w:val="annotation subject"/>
    <w:basedOn w:val="CommentText"/>
    <w:next w:val="CommentText"/>
    <w:link w:val="CommentSubjectChar"/>
    <w:uiPriority w:val="99"/>
    <w:semiHidden/>
    <w:unhideWhenUsed/>
    <w:rsid w:val="009961B0"/>
    <w:rPr>
      <w:b/>
      <w:bCs/>
      <w:sz w:val="20"/>
      <w:szCs w:val="20"/>
    </w:rPr>
  </w:style>
  <w:style w:type="character" w:customStyle="1" w:styleId="CommentSubjectChar">
    <w:name w:val="Comment Subject Char"/>
    <w:basedOn w:val="CommentTextChar"/>
    <w:link w:val="CommentSubject"/>
    <w:uiPriority w:val="99"/>
    <w:semiHidden/>
    <w:rsid w:val="009961B0"/>
    <w:rPr>
      <w:rFonts w:eastAsiaTheme="minorHAnsi"/>
      <w:b/>
      <w:bCs/>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DAD"/>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5D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DAD"/>
    <w:rPr>
      <w:rFonts w:ascii="Lucida Grande" w:eastAsiaTheme="minorHAnsi" w:hAnsi="Lucida Grande" w:cs="Lucida Grande"/>
      <w:sz w:val="18"/>
      <w:szCs w:val="18"/>
      <w:lang w:eastAsia="en-US"/>
    </w:rPr>
  </w:style>
  <w:style w:type="paragraph" w:styleId="EndnoteText">
    <w:name w:val="endnote text"/>
    <w:basedOn w:val="Normal"/>
    <w:link w:val="EndnoteTextChar"/>
    <w:rsid w:val="00675DAD"/>
    <w:rPr>
      <w:rFonts w:ascii="Times" w:eastAsia="Times New Roman" w:hAnsi="Times"/>
      <w:sz w:val="20"/>
      <w:szCs w:val="20"/>
    </w:rPr>
  </w:style>
  <w:style w:type="character" w:customStyle="1" w:styleId="EndnoteTextChar">
    <w:name w:val="Endnote Text Char"/>
    <w:basedOn w:val="DefaultParagraphFont"/>
    <w:link w:val="EndnoteText"/>
    <w:rsid w:val="00675DAD"/>
    <w:rPr>
      <w:rFonts w:ascii="Times" w:eastAsia="Times New Roman" w:hAnsi="Times"/>
      <w:sz w:val="20"/>
      <w:szCs w:val="20"/>
      <w:lang w:eastAsia="en-US"/>
    </w:rPr>
  </w:style>
  <w:style w:type="character" w:styleId="EndnoteReference">
    <w:name w:val="endnote reference"/>
    <w:basedOn w:val="DefaultParagraphFont"/>
    <w:rsid w:val="00675DAD"/>
    <w:rPr>
      <w:vertAlign w:val="superscript"/>
    </w:rPr>
  </w:style>
  <w:style w:type="character" w:styleId="CommentReference">
    <w:name w:val="annotation reference"/>
    <w:basedOn w:val="DefaultParagraphFont"/>
    <w:uiPriority w:val="99"/>
    <w:semiHidden/>
    <w:unhideWhenUsed/>
    <w:rsid w:val="009961B0"/>
    <w:rPr>
      <w:sz w:val="18"/>
      <w:szCs w:val="18"/>
    </w:rPr>
  </w:style>
  <w:style w:type="paragraph" w:styleId="CommentText">
    <w:name w:val="annotation text"/>
    <w:basedOn w:val="Normal"/>
    <w:link w:val="CommentTextChar"/>
    <w:uiPriority w:val="99"/>
    <w:semiHidden/>
    <w:unhideWhenUsed/>
    <w:rsid w:val="009961B0"/>
  </w:style>
  <w:style w:type="character" w:customStyle="1" w:styleId="CommentTextChar">
    <w:name w:val="Comment Text Char"/>
    <w:basedOn w:val="DefaultParagraphFont"/>
    <w:link w:val="CommentText"/>
    <w:uiPriority w:val="99"/>
    <w:semiHidden/>
    <w:rsid w:val="009961B0"/>
    <w:rPr>
      <w:rFonts w:eastAsiaTheme="minorHAnsi"/>
      <w:lang w:eastAsia="en-US"/>
    </w:rPr>
  </w:style>
  <w:style w:type="paragraph" w:styleId="CommentSubject">
    <w:name w:val="annotation subject"/>
    <w:basedOn w:val="CommentText"/>
    <w:next w:val="CommentText"/>
    <w:link w:val="CommentSubjectChar"/>
    <w:uiPriority w:val="99"/>
    <w:semiHidden/>
    <w:unhideWhenUsed/>
    <w:rsid w:val="009961B0"/>
    <w:rPr>
      <w:b/>
      <w:bCs/>
      <w:sz w:val="20"/>
      <w:szCs w:val="20"/>
    </w:rPr>
  </w:style>
  <w:style w:type="character" w:customStyle="1" w:styleId="CommentSubjectChar">
    <w:name w:val="Comment Subject Char"/>
    <w:basedOn w:val="CommentTextChar"/>
    <w:link w:val="CommentSubject"/>
    <w:uiPriority w:val="99"/>
    <w:semiHidden/>
    <w:rsid w:val="009961B0"/>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comments" Target="comments.xml"/><Relationship Id="rId1" Type="http://schemas.openxmlformats.org/officeDocument/2006/relationships/styles" Target="styles.xml"/><Relationship Id="rId2" Type="http://schemas.microsoft.com/office/2007/relationships/stylesWithEffects" Target="stylesWithEffect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1547</Words>
  <Characters>8824</Characters>
  <Application>Microsoft Macintosh Word</Application>
  <DocSecurity>0</DocSecurity>
  <Lines>73</Lines>
  <Paragraphs>20</Paragraphs>
  <ScaleCrop>false</ScaleCrop>
  <Company>Mills College</Company>
  <LinksUpToDate>false</LinksUpToDate>
  <CharactersWithSpaces>10351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Bernstein</dc:creator>
  <cp:keywords/>
  <dc:description/>
  <cp:lastModifiedBy>David Bernstein</cp:lastModifiedBy>
  <cp:revision>3</cp:revision>
  <dcterms:created xsi:type="dcterms:W3CDTF">2013-08-18T20:01:00Z</dcterms:created>
  <dcterms:modified xsi:type="dcterms:W3CDTF">2013-08-18T20:03:00Z</dcterms:modified>
</cp:coreProperties>
</file>